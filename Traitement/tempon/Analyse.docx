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F8" w:rsidRDefault="006637F8" w:rsidP="006637F8">
      <w:pPr>
        <w:pStyle w:val="Titre2"/>
        <w:spacing w:line="240" w:lineRule="auto"/>
        <w:jc w:val="center"/>
        <w:rPr>
          <w:rFonts w:ascii="Times New Roman" w:hAnsi="Times New Roman" w:cs="Times New Roman"/>
          <w:color w:val="auto"/>
          <w:sz w:val="28"/>
          <w:szCs w:val="28"/>
        </w:rPr>
      </w:pPr>
      <w:bookmarkStart w:id="0" w:name="_Toc477828558"/>
      <w:bookmarkStart w:id="1" w:name="_Toc385394856"/>
      <w:bookmarkStart w:id="2" w:name="_Toc385395676"/>
      <w:bookmarkStart w:id="3" w:name="_Toc385395987"/>
      <w:bookmarkStart w:id="4" w:name="_Toc385410537"/>
      <w:r w:rsidRPr="0028511F">
        <w:rPr>
          <w:rFonts w:ascii="Times New Roman" w:hAnsi="Times New Roman" w:cs="Times New Roman"/>
          <w:color w:val="auto"/>
          <w:sz w:val="28"/>
          <w:szCs w:val="28"/>
        </w:rPr>
        <w:t>ETUDE DE L’EXISTANT</w:t>
      </w:r>
      <w:bookmarkEnd w:id="0"/>
    </w:p>
    <w:p w:rsidR="006637F8" w:rsidRPr="007E416F" w:rsidRDefault="006637F8" w:rsidP="006637F8"/>
    <w:bookmarkEnd w:id="1"/>
    <w:bookmarkEnd w:id="2"/>
    <w:bookmarkEnd w:id="3"/>
    <w:bookmarkEnd w:id="4"/>
    <w:p w:rsidR="006637F8" w:rsidRDefault="006637F8" w:rsidP="006637F8">
      <w:pPr>
        <w:spacing w:line="360" w:lineRule="auto"/>
        <w:ind w:firstLine="708"/>
        <w:jc w:val="both"/>
        <w:rPr>
          <w:rFonts w:ascii="Times New Roman" w:hAnsi="Times New Roman" w:cs="Times New Roman"/>
          <w:sz w:val="28"/>
          <w:szCs w:val="28"/>
        </w:rPr>
      </w:pPr>
      <w:r w:rsidRPr="009015DD">
        <w:rPr>
          <w:rFonts w:ascii="Times New Roman" w:hAnsi="Times New Roman" w:cs="Times New Roman"/>
          <w:sz w:val="28"/>
          <w:szCs w:val="28"/>
        </w:rPr>
        <w:t>L’étude de ce</w:t>
      </w:r>
      <w:r w:rsidR="00B701CB">
        <w:rPr>
          <w:rFonts w:ascii="Times New Roman" w:hAnsi="Times New Roman" w:cs="Times New Roman"/>
          <w:sz w:val="28"/>
          <w:szCs w:val="28"/>
        </w:rPr>
        <w:t>tte partie</w:t>
      </w:r>
      <w:r w:rsidRPr="009015DD">
        <w:rPr>
          <w:rFonts w:ascii="Times New Roman" w:hAnsi="Times New Roman" w:cs="Times New Roman"/>
          <w:sz w:val="28"/>
          <w:szCs w:val="28"/>
        </w:rPr>
        <w:t xml:space="preserve"> consiste </w:t>
      </w:r>
      <w:r>
        <w:rPr>
          <w:rFonts w:ascii="Times New Roman" w:hAnsi="Times New Roman" w:cs="Times New Roman"/>
          <w:sz w:val="28"/>
          <w:szCs w:val="28"/>
        </w:rPr>
        <w:t xml:space="preserve">à décrire </w:t>
      </w:r>
      <w:r w:rsidRPr="009015DD">
        <w:rPr>
          <w:rFonts w:ascii="Times New Roman" w:hAnsi="Times New Roman" w:cs="Times New Roman"/>
          <w:sz w:val="28"/>
          <w:szCs w:val="28"/>
        </w:rPr>
        <w:t>avec précision l’existant, de mettre en exergue ses manquements et de proposer un</w:t>
      </w:r>
      <w:r>
        <w:rPr>
          <w:rFonts w:ascii="Times New Roman" w:hAnsi="Times New Roman" w:cs="Times New Roman"/>
          <w:sz w:val="28"/>
          <w:szCs w:val="28"/>
        </w:rPr>
        <w:t>e ou plusieurs solutions</w:t>
      </w:r>
      <w:r w:rsidRPr="009015DD">
        <w:rPr>
          <w:rFonts w:ascii="Times New Roman" w:hAnsi="Times New Roman" w:cs="Times New Roman"/>
          <w:sz w:val="28"/>
          <w:szCs w:val="28"/>
        </w:rPr>
        <w:t>.</w:t>
      </w:r>
    </w:p>
    <w:p w:rsidR="006637F8" w:rsidRPr="006B7413" w:rsidRDefault="006637F8" w:rsidP="00B701CB">
      <w:pPr>
        <w:pStyle w:val="Titre3"/>
        <w:jc w:val="center"/>
        <w:rPr>
          <w:rFonts w:ascii="Times New Roman" w:hAnsi="Times New Roman" w:cs="Times New Roman"/>
          <w:color w:val="auto"/>
          <w:sz w:val="24"/>
          <w:szCs w:val="24"/>
        </w:rPr>
      </w:pPr>
      <w:r w:rsidRPr="006B7413">
        <w:rPr>
          <w:rFonts w:ascii="Times New Roman" w:hAnsi="Times New Roman" w:cs="Times New Roman"/>
          <w:color w:val="auto"/>
          <w:sz w:val="24"/>
          <w:szCs w:val="24"/>
        </w:rPr>
        <w:t>DESCRIPTION DE L’EXISTANT</w:t>
      </w:r>
    </w:p>
    <w:p w:rsidR="006B7413" w:rsidRPr="006B7413" w:rsidRDefault="006B7413" w:rsidP="006B7413"/>
    <w:p w:rsidR="006637F8" w:rsidRDefault="006637F8" w:rsidP="006637F8">
      <w:pPr>
        <w:spacing w:line="360" w:lineRule="auto"/>
        <w:ind w:firstLine="708"/>
        <w:jc w:val="both"/>
        <w:rPr>
          <w:rFonts w:ascii="Times New Roman" w:hAnsi="Times New Roman" w:cs="Times New Roman"/>
          <w:sz w:val="28"/>
          <w:szCs w:val="28"/>
        </w:rPr>
      </w:pPr>
      <w:r w:rsidRPr="009015DD">
        <w:rPr>
          <w:rFonts w:ascii="Times New Roman" w:hAnsi="Times New Roman" w:cs="Times New Roman"/>
          <w:sz w:val="28"/>
          <w:szCs w:val="28"/>
        </w:rPr>
        <w:t>Au sein de l</w:t>
      </w:r>
      <w:r w:rsidR="00B701CB">
        <w:rPr>
          <w:rFonts w:ascii="Times New Roman" w:hAnsi="Times New Roman" w:cs="Times New Roman"/>
          <w:sz w:val="28"/>
          <w:szCs w:val="28"/>
        </w:rPr>
        <w:t>’IUT FV</w:t>
      </w:r>
      <w:r w:rsidRPr="009015DD">
        <w:rPr>
          <w:rFonts w:ascii="Times New Roman" w:hAnsi="Times New Roman" w:cs="Times New Roman"/>
          <w:sz w:val="28"/>
          <w:szCs w:val="28"/>
        </w:rPr>
        <w:t xml:space="preserve">, </w:t>
      </w:r>
      <w:r w:rsidR="00B701CB">
        <w:rPr>
          <w:rFonts w:ascii="Times New Roman" w:hAnsi="Times New Roman" w:cs="Times New Roman"/>
          <w:sz w:val="28"/>
          <w:szCs w:val="28"/>
        </w:rPr>
        <w:t>les documents sont gérer comme suis :</w:t>
      </w:r>
    </w:p>
    <w:p w:rsidR="00B02F47" w:rsidRPr="00B02F47" w:rsidRDefault="00B02F47" w:rsidP="00B02F47">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rapports et les mémoires</w:t>
      </w:r>
    </w:p>
    <w:p w:rsidR="00295D3D" w:rsidRDefault="006637F8" w:rsidP="00B02F47">
      <w:pPr>
        <w:spacing w:line="360" w:lineRule="auto"/>
        <w:ind w:firstLine="708"/>
        <w:jc w:val="both"/>
        <w:rPr>
          <w:rFonts w:ascii="Times New Roman" w:hAnsi="Times New Roman" w:cs="Times New Roman"/>
          <w:sz w:val="28"/>
          <w:szCs w:val="28"/>
        </w:rPr>
      </w:pPr>
      <w:r w:rsidRPr="009015DD">
        <w:rPr>
          <w:rFonts w:ascii="Times New Roman" w:hAnsi="Times New Roman" w:cs="Times New Roman"/>
          <w:sz w:val="28"/>
          <w:szCs w:val="28"/>
        </w:rPr>
        <w:t xml:space="preserve">Après </w:t>
      </w:r>
      <w:r w:rsidR="00B02F47">
        <w:rPr>
          <w:rFonts w:ascii="Times New Roman" w:hAnsi="Times New Roman" w:cs="Times New Roman"/>
          <w:sz w:val="28"/>
          <w:szCs w:val="28"/>
        </w:rPr>
        <w:t xml:space="preserve">les soutenances, les documents sont corrigés puis signés par les jurys ; en suite ils sont déposés chez le </w:t>
      </w:r>
      <w:ins w:id="5" w:author="Narcisse TALLA" w:date="2018-05-01T15:36:00Z">
        <w:r w:rsidR="00817C68">
          <w:rPr>
            <w:rFonts w:ascii="Times New Roman" w:hAnsi="Times New Roman" w:cs="Times New Roman"/>
            <w:sz w:val="28"/>
            <w:szCs w:val="28"/>
          </w:rPr>
          <w:t>C</w:t>
        </w:r>
      </w:ins>
      <w:del w:id="6" w:author="Narcisse TALLA" w:date="2018-05-01T15:36:00Z">
        <w:r w:rsidR="00B02F47" w:rsidDel="00817C68">
          <w:rPr>
            <w:rFonts w:ascii="Times New Roman" w:hAnsi="Times New Roman" w:cs="Times New Roman"/>
            <w:sz w:val="28"/>
            <w:szCs w:val="28"/>
          </w:rPr>
          <w:delText>c</w:delText>
        </w:r>
      </w:del>
      <w:r w:rsidR="00B02F47">
        <w:rPr>
          <w:rFonts w:ascii="Times New Roman" w:hAnsi="Times New Roman" w:cs="Times New Roman"/>
          <w:sz w:val="28"/>
          <w:szCs w:val="28"/>
        </w:rPr>
        <w:t xml:space="preserve">hef de </w:t>
      </w:r>
      <w:ins w:id="7" w:author="Narcisse TALLA" w:date="2018-05-01T15:36:00Z">
        <w:r w:rsidR="00817C68">
          <w:rPr>
            <w:rFonts w:ascii="Times New Roman" w:hAnsi="Times New Roman" w:cs="Times New Roman"/>
            <w:sz w:val="28"/>
            <w:szCs w:val="28"/>
          </w:rPr>
          <w:t>D</w:t>
        </w:r>
      </w:ins>
      <w:del w:id="8" w:author="Narcisse TALLA" w:date="2018-05-01T15:36:00Z">
        <w:r w:rsidR="00B02F47" w:rsidDel="00817C68">
          <w:rPr>
            <w:rFonts w:ascii="Times New Roman" w:hAnsi="Times New Roman" w:cs="Times New Roman"/>
            <w:sz w:val="28"/>
            <w:szCs w:val="28"/>
          </w:rPr>
          <w:delText>d</w:delText>
        </w:r>
      </w:del>
      <w:r w:rsidR="00B02F47">
        <w:rPr>
          <w:rFonts w:ascii="Times New Roman" w:hAnsi="Times New Roman" w:cs="Times New Roman"/>
          <w:sz w:val="28"/>
          <w:szCs w:val="28"/>
        </w:rPr>
        <w:t>épartement pour validation et archivage</w:t>
      </w:r>
      <w:r w:rsidR="0096209C">
        <w:rPr>
          <w:rFonts w:ascii="Times New Roman" w:hAnsi="Times New Roman" w:cs="Times New Roman"/>
          <w:sz w:val="28"/>
          <w:szCs w:val="28"/>
        </w:rPr>
        <w:t xml:space="preserve">. Donc seul le </w:t>
      </w:r>
      <w:ins w:id="9" w:author="Narcisse TALLA" w:date="2018-05-01T15:36:00Z">
        <w:r w:rsidR="00817C68">
          <w:rPr>
            <w:rFonts w:ascii="Times New Roman" w:hAnsi="Times New Roman" w:cs="Times New Roman"/>
            <w:sz w:val="28"/>
            <w:szCs w:val="28"/>
          </w:rPr>
          <w:t>C</w:t>
        </w:r>
      </w:ins>
      <w:del w:id="10" w:author="Narcisse TALLA" w:date="2018-05-01T15:36:00Z">
        <w:r w:rsidR="0096209C" w:rsidDel="00817C68">
          <w:rPr>
            <w:rFonts w:ascii="Times New Roman" w:hAnsi="Times New Roman" w:cs="Times New Roman"/>
            <w:sz w:val="28"/>
            <w:szCs w:val="28"/>
          </w:rPr>
          <w:delText>c</w:delText>
        </w:r>
      </w:del>
      <w:r w:rsidR="0096209C">
        <w:rPr>
          <w:rFonts w:ascii="Times New Roman" w:hAnsi="Times New Roman" w:cs="Times New Roman"/>
          <w:sz w:val="28"/>
          <w:szCs w:val="28"/>
        </w:rPr>
        <w:t xml:space="preserve">hef de </w:t>
      </w:r>
      <w:ins w:id="11" w:author="Narcisse TALLA" w:date="2018-05-01T15:36:00Z">
        <w:r w:rsidR="00817C68">
          <w:rPr>
            <w:rFonts w:ascii="Times New Roman" w:hAnsi="Times New Roman" w:cs="Times New Roman"/>
            <w:sz w:val="28"/>
            <w:szCs w:val="28"/>
          </w:rPr>
          <w:t>D</w:t>
        </w:r>
      </w:ins>
      <w:del w:id="12" w:author="Narcisse TALLA" w:date="2018-05-01T15:36:00Z">
        <w:r w:rsidR="0096209C" w:rsidDel="00817C68">
          <w:rPr>
            <w:rFonts w:ascii="Times New Roman" w:hAnsi="Times New Roman" w:cs="Times New Roman"/>
            <w:sz w:val="28"/>
            <w:szCs w:val="28"/>
          </w:rPr>
          <w:delText>d</w:delText>
        </w:r>
      </w:del>
      <w:r w:rsidR="0096209C">
        <w:rPr>
          <w:rFonts w:ascii="Times New Roman" w:hAnsi="Times New Roman" w:cs="Times New Roman"/>
          <w:sz w:val="28"/>
          <w:szCs w:val="28"/>
        </w:rPr>
        <w:t xml:space="preserve">épartement décide de la validité finale </w:t>
      </w:r>
      <w:r w:rsidR="009E3A5A">
        <w:rPr>
          <w:rFonts w:ascii="Times New Roman" w:hAnsi="Times New Roman" w:cs="Times New Roman"/>
          <w:sz w:val="28"/>
          <w:szCs w:val="28"/>
        </w:rPr>
        <w:t>d</w:t>
      </w:r>
      <w:r w:rsidR="0096209C">
        <w:rPr>
          <w:rFonts w:ascii="Times New Roman" w:hAnsi="Times New Roman" w:cs="Times New Roman"/>
          <w:sz w:val="28"/>
          <w:szCs w:val="28"/>
        </w:rPr>
        <w:t xml:space="preserve">’un rapport de stage </w:t>
      </w:r>
      <w:r w:rsidR="009E3A5A">
        <w:rPr>
          <w:rFonts w:ascii="Times New Roman" w:hAnsi="Times New Roman" w:cs="Times New Roman"/>
          <w:sz w:val="28"/>
          <w:szCs w:val="28"/>
        </w:rPr>
        <w:t xml:space="preserve">ou d’un </w:t>
      </w:r>
      <w:r w:rsidR="0096209C">
        <w:rPr>
          <w:rFonts w:ascii="Times New Roman" w:hAnsi="Times New Roman" w:cs="Times New Roman"/>
          <w:sz w:val="28"/>
          <w:szCs w:val="28"/>
        </w:rPr>
        <w:t>mémoire</w:t>
      </w:r>
      <w:r w:rsidR="00490D94">
        <w:rPr>
          <w:rFonts w:ascii="Times New Roman" w:hAnsi="Times New Roman" w:cs="Times New Roman"/>
          <w:sz w:val="28"/>
          <w:szCs w:val="28"/>
        </w:rPr>
        <w:t>.</w:t>
      </w:r>
      <w:ins w:id="13" w:author="Narcisse TALLA" w:date="2018-05-01T15:36:00Z">
        <w:r w:rsidR="00817C68">
          <w:rPr>
            <w:rFonts w:ascii="Times New Roman" w:hAnsi="Times New Roman" w:cs="Times New Roman"/>
            <w:sz w:val="28"/>
            <w:szCs w:val="28"/>
          </w:rPr>
          <w:t xml:space="preserve"> Le Chef de Département garde une copie et envoie une copie à la bibliothèque de l</w:t>
        </w:r>
      </w:ins>
      <w:ins w:id="14" w:author="Narcisse TALLA" w:date="2018-05-01T15:37:00Z">
        <w:r w:rsidR="00817C68">
          <w:rPr>
            <w:rFonts w:ascii="Times New Roman" w:hAnsi="Times New Roman" w:cs="Times New Roman"/>
            <w:sz w:val="28"/>
            <w:szCs w:val="28"/>
          </w:rPr>
          <w:t>’</w:t>
        </w:r>
        <w:proofErr w:type="spellStart"/>
        <w:r w:rsidR="00817C68">
          <w:rPr>
            <w:rFonts w:ascii="Times New Roman" w:hAnsi="Times New Roman" w:cs="Times New Roman"/>
            <w:sz w:val="28"/>
            <w:szCs w:val="28"/>
          </w:rPr>
          <w:t>IUTFV</w:t>
        </w:r>
        <w:proofErr w:type="spellEnd"/>
        <w:r w:rsidR="00817C68">
          <w:rPr>
            <w:rFonts w:ascii="Times New Roman" w:hAnsi="Times New Roman" w:cs="Times New Roman"/>
            <w:sz w:val="28"/>
            <w:szCs w:val="28"/>
          </w:rPr>
          <w:t>.</w:t>
        </w:r>
      </w:ins>
    </w:p>
    <w:p w:rsidR="00B6073E" w:rsidRDefault="00490D94" w:rsidP="00B6073E">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communiqués</w:t>
      </w:r>
    </w:p>
    <w:p w:rsidR="008B060E" w:rsidRDefault="00490D94" w:rsidP="00490D9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Les communiqués sont généralement émis par le recteur, le </w:t>
      </w:r>
      <w:ins w:id="15" w:author="Narcisse TALLA" w:date="2018-05-01T15:37:00Z">
        <w:r w:rsidR="00817C68">
          <w:rPr>
            <w:rFonts w:ascii="Times New Roman" w:hAnsi="Times New Roman" w:cs="Times New Roman"/>
            <w:sz w:val="28"/>
            <w:szCs w:val="28"/>
          </w:rPr>
          <w:t>D</w:t>
        </w:r>
      </w:ins>
      <w:del w:id="16" w:author="Narcisse TALLA" w:date="2018-05-01T15:37:00Z">
        <w:r w:rsidDel="00817C68">
          <w:rPr>
            <w:rFonts w:ascii="Times New Roman" w:hAnsi="Times New Roman" w:cs="Times New Roman"/>
            <w:sz w:val="28"/>
            <w:szCs w:val="28"/>
          </w:rPr>
          <w:delText>d</w:delText>
        </w:r>
      </w:del>
      <w:r>
        <w:rPr>
          <w:rFonts w:ascii="Times New Roman" w:hAnsi="Times New Roman" w:cs="Times New Roman"/>
          <w:sz w:val="28"/>
          <w:szCs w:val="28"/>
        </w:rPr>
        <w:t>irecteur</w:t>
      </w:r>
      <w:ins w:id="17" w:author="Narcisse TALLA" w:date="2018-05-01T15:37:00Z">
        <w:r w:rsidR="00817C68">
          <w:rPr>
            <w:rFonts w:ascii="Times New Roman" w:hAnsi="Times New Roman" w:cs="Times New Roman"/>
            <w:sz w:val="28"/>
            <w:szCs w:val="28"/>
          </w:rPr>
          <w:t>, le Directeur Adjoint, le Chef de Division, le Responsable de Scolarité,</w:t>
        </w:r>
      </w:ins>
      <w:ins w:id="18" w:author="Narcisse TALLA" w:date="2018-05-01T15:38:00Z">
        <w:r w:rsidR="00817C68">
          <w:rPr>
            <w:rFonts w:ascii="Times New Roman" w:hAnsi="Times New Roman" w:cs="Times New Roman"/>
            <w:sz w:val="28"/>
            <w:szCs w:val="28"/>
          </w:rPr>
          <w:t xml:space="preserve"> le Chef Service des Affaires Générales,</w:t>
        </w:r>
      </w:ins>
      <w:r>
        <w:rPr>
          <w:rFonts w:ascii="Times New Roman" w:hAnsi="Times New Roman" w:cs="Times New Roman"/>
          <w:sz w:val="28"/>
          <w:szCs w:val="28"/>
        </w:rPr>
        <w:t xml:space="preserve"> ou les </w:t>
      </w:r>
      <w:ins w:id="19" w:author="Narcisse TALLA" w:date="2018-05-01T15:38:00Z">
        <w:r w:rsidR="00817C68">
          <w:rPr>
            <w:rFonts w:ascii="Times New Roman" w:hAnsi="Times New Roman" w:cs="Times New Roman"/>
            <w:sz w:val="28"/>
            <w:szCs w:val="28"/>
          </w:rPr>
          <w:t>C</w:t>
        </w:r>
      </w:ins>
      <w:del w:id="20" w:author="Narcisse TALLA" w:date="2018-05-01T15:38:00Z">
        <w:r w:rsidDel="00817C68">
          <w:rPr>
            <w:rFonts w:ascii="Times New Roman" w:hAnsi="Times New Roman" w:cs="Times New Roman"/>
            <w:sz w:val="28"/>
            <w:szCs w:val="28"/>
          </w:rPr>
          <w:delText>c</w:delText>
        </w:r>
      </w:del>
      <w:r>
        <w:rPr>
          <w:rFonts w:ascii="Times New Roman" w:hAnsi="Times New Roman" w:cs="Times New Roman"/>
          <w:sz w:val="28"/>
          <w:szCs w:val="28"/>
        </w:rPr>
        <w:t xml:space="preserve">hefs de </w:t>
      </w:r>
      <w:ins w:id="21" w:author="Narcisse TALLA" w:date="2018-05-01T15:38:00Z">
        <w:r w:rsidR="00817C68">
          <w:rPr>
            <w:rFonts w:ascii="Times New Roman" w:hAnsi="Times New Roman" w:cs="Times New Roman"/>
            <w:sz w:val="28"/>
            <w:szCs w:val="28"/>
          </w:rPr>
          <w:t>D</w:t>
        </w:r>
      </w:ins>
      <w:del w:id="22" w:author="Narcisse TALLA" w:date="2018-05-01T15:38:00Z">
        <w:r w:rsidDel="00817C68">
          <w:rPr>
            <w:rFonts w:ascii="Times New Roman" w:hAnsi="Times New Roman" w:cs="Times New Roman"/>
            <w:sz w:val="28"/>
            <w:szCs w:val="28"/>
          </w:rPr>
          <w:delText>d</w:delText>
        </w:r>
      </w:del>
      <w:r>
        <w:rPr>
          <w:rFonts w:ascii="Times New Roman" w:hAnsi="Times New Roman" w:cs="Times New Roman"/>
          <w:sz w:val="28"/>
          <w:szCs w:val="28"/>
        </w:rPr>
        <w:t>épartement. Ils sont saisis et envoyé soit par mail ou sur papier pour affichage sur des tableaux d’affichage.</w:t>
      </w:r>
      <w:ins w:id="23" w:author="Narcisse TALLA" w:date="2018-05-01T15:39:00Z">
        <w:r w:rsidR="00817C68">
          <w:rPr>
            <w:rFonts w:ascii="Times New Roman" w:hAnsi="Times New Roman" w:cs="Times New Roman"/>
            <w:sz w:val="28"/>
            <w:szCs w:val="28"/>
          </w:rPr>
          <w:t xml:space="preserve"> </w:t>
        </w:r>
        <w:proofErr w:type="gramStart"/>
        <w:r w:rsidR="00817C68">
          <w:rPr>
            <w:rFonts w:ascii="Times New Roman" w:hAnsi="Times New Roman" w:cs="Times New Roman"/>
            <w:sz w:val="28"/>
            <w:szCs w:val="28"/>
          </w:rPr>
          <w:t>( !!!</w:t>
        </w:r>
        <w:proofErr w:type="gramEnd"/>
        <w:r w:rsidR="00817C68">
          <w:rPr>
            <w:rFonts w:ascii="Times New Roman" w:hAnsi="Times New Roman" w:cs="Times New Roman"/>
            <w:sz w:val="28"/>
            <w:szCs w:val="28"/>
          </w:rPr>
          <w:t xml:space="preserve"> il faut approcher tous ces responsables et leur présenter votre thème de mémoire en leur disant que vous voulez comment son service gère la documentation, afin de prendre en compte dans le système à mettre sur pied</w:t>
        </w:r>
      </w:ins>
      <w:ins w:id="24" w:author="Narcisse TALLA" w:date="2018-05-01T15:40:00Z">
        <w:r w:rsidR="00817C68">
          <w:rPr>
            <w:rFonts w:ascii="Times New Roman" w:hAnsi="Times New Roman" w:cs="Times New Roman"/>
            <w:sz w:val="28"/>
            <w:szCs w:val="28"/>
          </w:rPr>
          <w:t> </w:t>
        </w:r>
      </w:ins>
      <w:ins w:id="25" w:author="Narcisse TALLA" w:date="2018-05-01T15:39:00Z">
        <w:r w:rsidR="00817C68">
          <w:rPr>
            <w:rFonts w:ascii="Times New Roman" w:hAnsi="Times New Roman" w:cs="Times New Roman"/>
            <w:sz w:val="28"/>
            <w:szCs w:val="28"/>
          </w:rPr>
          <w:t>!</w:t>
        </w:r>
      </w:ins>
      <w:ins w:id="26" w:author="Narcisse TALLA" w:date="2018-05-01T15:40:00Z">
        <w:r w:rsidR="00817C68">
          <w:rPr>
            <w:rFonts w:ascii="Times New Roman" w:hAnsi="Times New Roman" w:cs="Times New Roman"/>
            <w:sz w:val="28"/>
            <w:szCs w:val="28"/>
          </w:rPr>
          <w:t>!!)</w:t>
        </w:r>
      </w:ins>
      <w:bookmarkStart w:id="27" w:name="_GoBack"/>
      <w:bookmarkEnd w:id="27"/>
    </w:p>
    <w:p w:rsidR="006B7413" w:rsidRDefault="00490D94" w:rsidP="006B741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L’université de Dschang dispose d’une plateforme où elle gère ces communiqué ; précisément dans la rubrique « Actualité » de la plateforme.</w:t>
      </w:r>
      <w:r w:rsidR="006B7413">
        <w:rPr>
          <w:rFonts w:ascii="Times New Roman" w:hAnsi="Times New Roman" w:cs="Times New Roman"/>
          <w:sz w:val="28"/>
          <w:szCs w:val="28"/>
        </w:rPr>
        <w:t xml:space="preserve"> Cette plateforme possède aussi un module de messagerie qui sert aussi de moyen de communication.</w:t>
      </w:r>
    </w:p>
    <w:p w:rsidR="006B7413" w:rsidRDefault="006B7413" w:rsidP="006B741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L’IUT FV dispose elle aussi d’une plateforme(SIGES), mais le module qui pourrai</w:t>
      </w:r>
      <w:ins w:id="28" w:author="Narcisse TALLA" w:date="2018-05-01T15:39:00Z">
        <w:r w:rsidR="00817C68">
          <w:rPr>
            <w:rFonts w:ascii="Times New Roman" w:hAnsi="Times New Roman" w:cs="Times New Roman"/>
            <w:sz w:val="28"/>
            <w:szCs w:val="28"/>
          </w:rPr>
          <w:t>t</w:t>
        </w:r>
      </w:ins>
      <w:r>
        <w:rPr>
          <w:rFonts w:ascii="Times New Roman" w:hAnsi="Times New Roman" w:cs="Times New Roman"/>
          <w:sz w:val="28"/>
          <w:szCs w:val="28"/>
        </w:rPr>
        <w:t xml:space="preserve"> ressembler à une messagerie, ne traite que les requêtes des étudiants.</w:t>
      </w:r>
    </w:p>
    <w:p w:rsidR="006B7413" w:rsidRDefault="006B7413" w:rsidP="006B7413">
      <w:pPr>
        <w:pStyle w:val="Paragraphedeliste"/>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Les supports de cours</w:t>
      </w:r>
    </w:p>
    <w:p w:rsidR="00B6073E" w:rsidRDefault="006B7413" w:rsidP="00B6073E">
      <w:pPr>
        <w:spacing w:line="360" w:lineRule="auto"/>
        <w:jc w:val="both"/>
      </w:pPr>
      <w:r>
        <w:rPr>
          <w:rFonts w:ascii="Times New Roman" w:hAnsi="Times New Roman" w:cs="Times New Roman"/>
          <w:sz w:val="28"/>
          <w:szCs w:val="28"/>
        </w:rPr>
        <w:t>En ce qui les concerne, ils sont mis à la disposition d</w:t>
      </w:r>
      <w:r w:rsidR="00705CF1">
        <w:rPr>
          <w:rFonts w:ascii="Times New Roman" w:hAnsi="Times New Roman" w:cs="Times New Roman"/>
          <w:sz w:val="28"/>
          <w:szCs w:val="28"/>
        </w:rPr>
        <w:t xml:space="preserve">es étudiants au format numérique via des groupes </w:t>
      </w:r>
      <w:proofErr w:type="spellStart"/>
      <w:r w:rsidR="00705CF1">
        <w:rPr>
          <w:rFonts w:ascii="Times New Roman" w:hAnsi="Times New Roman" w:cs="Times New Roman"/>
          <w:sz w:val="28"/>
          <w:szCs w:val="28"/>
        </w:rPr>
        <w:t>Wat</w:t>
      </w:r>
      <w:r w:rsidR="00AB73E8">
        <w:rPr>
          <w:rFonts w:ascii="Times New Roman" w:hAnsi="Times New Roman" w:cs="Times New Roman"/>
          <w:sz w:val="28"/>
          <w:szCs w:val="28"/>
        </w:rPr>
        <w:t>s</w:t>
      </w:r>
      <w:r w:rsidR="00705CF1">
        <w:rPr>
          <w:rFonts w:ascii="Times New Roman" w:hAnsi="Times New Roman" w:cs="Times New Roman"/>
          <w:sz w:val="28"/>
          <w:szCs w:val="28"/>
        </w:rPr>
        <w:t>A</w:t>
      </w:r>
      <w:r>
        <w:rPr>
          <w:rFonts w:ascii="Times New Roman" w:hAnsi="Times New Roman" w:cs="Times New Roman"/>
          <w:sz w:val="28"/>
          <w:szCs w:val="28"/>
        </w:rPr>
        <w:t>pp</w:t>
      </w:r>
      <w:proofErr w:type="spellEnd"/>
      <w:r w:rsidR="00705CF1">
        <w:rPr>
          <w:rFonts w:ascii="Times New Roman" w:hAnsi="Times New Roman" w:cs="Times New Roman"/>
          <w:sz w:val="28"/>
          <w:szCs w:val="28"/>
        </w:rPr>
        <w:t xml:space="preserve"> ou via des supports de stockage comme les clés USB, ou sur papier. Et c’est pareil pour les autres documents comme</w:t>
      </w:r>
      <w:r w:rsidR="00323840">
        <w:rPr>
          <w:rFonts w:ascii="Times New Roman" w:hAnsi="Times New Roman" w:cs="Times New Roman"/>
          <w:sz w:val="28"/>
          <w:szCs w:val="28"/>
        </w:rPr>
        <w:t xml:space="preserve"> les Travaux dirigés (TD)</w:t>
      </w:r>
      <w:r w:rsidR="007419CE">
        <w:rPr>
          <w:rFonts w:ascii="Times New Roman" w:hAnsi="Times New Roman" w:cs="Times New Roman"/>
          <w:sz w:val="28"/>
          <w:szCs w:val="28"/>
        </w:rPr>
        <w:t>.</w:t>
      </w:r>
      <w:r w:rsidR="005867E4">
        <w:t xml:space="preserve"> </w:t>
      </w:r>
    </w:p>
    <w:sectPr w:rsidR="00B607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062A6"/>
    <w:multiLevelType w:val="hybridMultilevel"/>
    <w:tmpl w:val="56CAE9F8"/>
    <w:lvl w:ilvl="0" w:tplc="4C0CCD3E">
      <w:numFmt w:val="bullet"/>
      <w:lvlText w:val="-"/>
      <w:lvlJc w:val="left"/>
      <w:pPr>
        <w:ind w:left="1068" w:hanging="360"/>
      </w:pPr>
      <w:rPr>
        <w:rFonts w:ascii="Times New Roman" w:eastAsiaTheme="minorHAnsi" w:hAnsi="Times New Roman" w:cs="Times New Roman"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rcisse TALLA">
    <w15:presenceInfo w15:providerId="None" w15:userId="Narcisse TA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8"/>
    <w:rsid w:val="000B7581"/>
    <w:rsid w:val="00295D3D"/>
    <w:rsid w:val="00323840"/>
    <w:rsid w:val="003654F7"/>
    <w:rsid w:val="00490D94"/>
    <w:rsid w:val="00495BF2"/>
    <w:rsid w:val="005867E4"/>
    <w:rsid w:val="006637F8"/>
    <w:rsid w:val="006B7413"/>
    <w:rsid w:val="00705CF1"/>
    <w:rsid w:val="007419CE"/>
    <w:rsid w:val="00817C68"/>
    <w:rsid w:val="008B060E"/>
    <w:rsid w:val="0096209C"/>
    <w:rsid w:val="009E3A5A"/>
    <w:rsid w:val="00AA45DD"/>
    <w:rsid w:val="00AB73E8"/>
    <w:rsid w:val="00B02F47"/>
    <w:rsid w:val="00B6073E"/>
    <w:rsid w:val="00B701CB"/>
    <w:rsid w:val="00D07CD0"/>
    <w:rsid w:val="00F60C4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37642F-C911-48FA-A65A-46214564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F8"/>
    <w:pPr>
      <w:spacing w:after="200" w:line="276" w:lineRule="auto"/>
    </w:pPr>
    <w:rPr>
      <w:lang w:val="fr-FR"/>
    </w:rPr>
  </w:style>
  <w:style w:type="paragraph" w:styleId="Titre2">
    <w:name w:val="heading 2"/>
    <w:basedOn w:val="Normal"/>
    <w:next w:val="Normal"/>
    <w:link w:val="Titre2Car"/>
    <w:uiPriority w:val="9"/>
    <w:unhideWhenUsed/>
    <w:qFormat/>
    <w:rsid w:val="006637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6637F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37F8"/>
    <w:rPr>
      <w:rFonts w:asciiTheme="majorHAnsi" w:eastAsiaTheme="majorEastAsia" w:hAnsiTheme="majorHAnsi" w:cstheme="majorBidi"/>
      <w:b/>
      <w:bCs/>
      <w:color w:val="5B9BD5" w:themeColor="accent1"/>
      <w:sz w:val="26"/>
      <w:szCs w:val="26"/>
      <w:lang w:val="fr-FR"/>
    </w:rPr>
  </w:style>
  <w:style w:type="character" w:customStyle="1" w:styleId="Titre3Car">
    <w:name w:val="Titre 3 Car"/>
    <w:basedOn w:val="Policepardfaut"/>
    <w:link w:val="Titre3"/>
    <w:uiPriority w:val="9"/>
    <w:semiHidden/>
    <w:rsid w:val="006637F8"/>
    <w:rPr>
      <w:rFonts w:asciiTheme="majorHAnsi" w:eastAsiaTheme="majorEastAsia" w:hAnsiTheme="majorHAnsi" w:cstheme="majorBidi"/>
      <w:b/>
      <w:bCs/>
      <w:color w:val="5B9BD5" w:themeColor="accent1"/>
      <w:lang w:val="fr-FR"/>
    </w:rPr>
  </w:style>
  <w:style w:type="paragraph" w:styleId="Paragraphedeliste">
    <w:name w:val="List Paragraph"/>
    <w:basedOn w:val="Normal"/>
    <w:uiPriority w:val="34"/>
    <w:qFormat/>
    <w:rsid w:val="00B02F47"/>
    <w:pPr>
      <w:ind w:left="720"/>
      <w:contextualSpacing/>
    </w:pPr>
  </w:style>
  <w:style w:type="paragraph" w:styleId="Textedebulles">
    <w:name w:val="Balloon Text"/>
    <w:basedOn w:val="Normal"/>
    <w:link w:val="TextedebullesCar"/>
    <w:uiPriority w:val="99"/>
    <w:semiHidden/>
    <w:unhideWhenUsed/>
    <w:rsid w:val="00817C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7C68"/>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2</Pages>
  <Words>286</Words>
  <Characters>1576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Narcisse TALLA</cp:lastModifiedBy>
  <cp:revision>19</cp:revision>
  <dcterms:created xsi:type="dcterms:W3CDTF">2018-03-22T16:01:00Z</dcterms:created>
  <dcterms:modified xsi:type="dcterms:W3CDTF">2018-05-01T14:40:00Z</dcterms:modified>
</cp:coreProperties>
</file>